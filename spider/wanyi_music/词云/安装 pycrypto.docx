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链接：  快去 看看 这是大神 </w:t>
      </w: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http://blog.csdn.net/a624806998/article/details/78596543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最近接触公司后台管理系统的开发，其中涉及到加密模块pycrypto。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重点来了！！！！敲黑板！！！！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pycrypto在PyCharm中跟其他的模块不一样，pip install pycrypto安装的是1.4.1版本，然后虽然模块能够install成功，但实际上代码还是无法关联起来，运行会报异常。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百度解决方案：下载pycrypto源码安装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不过安装pycrypto源码可不是这么简单的事情，这里把这几天踩过的坑都记录一下。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0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1.下载pycrypto源码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官网：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"https://www.dlitz.net/software/pycrypto/" \t "http://blog.csdn.net/a624806998/article/details/_blank"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https://www.dlitz.net/software/pycrypto/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github：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"https://github.com/dlitz/pycrypto" \t "http://blog.csdn.net/a624806998/article/details/_blank"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https://github.com/dlitz/pycrypto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下载源码解压，win+R运行cmd，进入解压文件夹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python setup.py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如果没有报错误，看到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running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install_egg_info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恭喜你，不用踩坑，直接可以关闭这篇东西去愉快地写代码了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1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2.安装过程中显示unable to find vcvarsall.bat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这是window环境下安装模块比较常见的问题，这时候你百度的话大部分文章就会告诉你下载vs，python2的话安装vs2010，python3的话安装vs2013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重点！！！！！！！！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不要着急去安装vs，这东西一安装就是好几个小时，在这里我对vs装了卸，卸了装浪费了一天半的时间。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python有个深坑！不同的python版本对应不同的vs版本，具体对应的版本在python所在的路径下\Lib\distutils_msvccompiler.py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比如我的路径是E:\Python\Python36\Lib\distutils_msvccompiler.py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打开找到def _find_vcvarsall(plat_spec)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这个函数下有个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if version &gt;= 14 and version &gt; best_version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24475" cy="55911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这里的version &gt;= 14就是对应的vs版本号，如果你跟我一样是python3.6的话应该这里是14，之前就是看到其他的博客，没有查看这里的版本号就装，先是装了vs2010，然后装2013，再卸了装了对应版本号的vs2015，其中vs的版本号对应关系如下：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msvs2005版本号为8.0，对应环境变量VS80COMNTOOLS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msvs2008版本号为9.0，对应环境变量VS90COMNTOOLS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msvs2010版本号为10.0，对应环境变量VS100COMNTOOLS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msvs2012版本号为11.0，对应环境变量VS110COMNTOOLS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msvs2013版本号为12.0，对应环境变量VS120COMNTOOLS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msvs2015版本号为14.0，对应环境变量VS140COMNTOOLS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2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3.安装对应版本的msvs(Microsoft Visual Studio)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如果是Visual Studio 2015，提供个百度经验上百度网盘给大家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"http://pan.baidu.com/s/1eSueWLG" \t "http://blog.csdn.net/a624806998/article/details/_blank"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http://pan.baidu.com/s/1eSueWLG</w:t>
      </w:r>
      <w:r>
        <w:rPr>
          <w:rFonts w:hint="default" w:ascii="PingFang SC" w:hAnsi="PingFang SC" w:eastAsia="PingFang SC" w:cs="PingFang SC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如果不需要用vs进行开发的话，装community免费版就可以了，没必要纠结专业版啥的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安装过程中要注意，建议安装的时候选自定义（截图来自百度经验，因为已经安装了打开之后有点不太一样）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这里我是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安装一个整体的VS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62500" cy="66675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记得勾选VC++2015和Python Tools。Web Deveolper Tools的话最好也勾上吧。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但我的安装过程没这么顺利，泪奔</w:t>
      </w:r>
      <w:del w:id="0">
        <w:r>
          <w:rPr>
            <w:rFonts w:hint="default" w:ascii="PingFang SC" w:hAnsi="PingFang SC" w:eastAsia="PingFang SC" w:cs="PingFang SC"/>
            <w:b w:val="0"/>
            <w:i w:val="0"/>
            <w:caps w:val="0"/>
            <w:color w:val="4F4F4F"/>
            <w:spacing w:val="0"/>
            <w:sz w:val="24"/>
            <w:szCs w:val="24"/>
            <w:bdr w:val="none" w:color="auto" w:sz="0" w:space="0"/>
            <w:shd w:val="clear" w:fill="FFFFFF"/>
          </w:rPr>
          <w:delText>~</w:delText>
        </w:r>
      </w:del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81500" cy="61341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安装部分模块失败，然后我重新安装。因为主要的vs2015安装是成功的，所以只勾选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VC++2015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Python Tools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Web Deveolper Tools 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这三个模块，500M左右，重新安装就提示全部成功了 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很多人说装完之后要改环境变量，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python2：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VS90COMNTOOLS=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6F8FA"/>
        </w:rPr>
        <w:t>%VS140COMNTOOLS%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python3：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VS100COMNTOOLS=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6F8FA"/>
        </w:rPr>
        <w:t>%VS140COMNTOOLS%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可能python3.6版本高了不需要这样，不过也记录一下给各位看官仅供参考。反正我是不需要改，因为接下来我踩了另一个坑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再次进入pycryto的解压文件夹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python setup.py install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仍然显示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building ‘Crypto.Random.OSRNG.winrandom‘ extension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running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running 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running build_py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running build_ext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warning: GMP or MPIR library not found; Not building Crypto.PublicKey._fastmath.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building ‘Crypto.Random.OSRNG.winrandom‘ extension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\Microsoft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Visual Studio 14.0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\VC\BIN\x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86_amd64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\cl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.exe /c /nologo /Ox /W3 /GL /DNDEBUG /MD -Isrc/ -Isrc/inc-msvc/ -IC: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\Python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36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-IC: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\Python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36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winrand.c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.h(26): error C2061: syntax error: identifier ‘intmax_t‘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.h(27): error C2061: syntax error: identifier ‘rem‘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.h(27): error C2059: syntax error: ‘;‘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.h(28): error C2059: syntax error: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.h(30): error C2061: syntax error: identifier ‘imaxdiv_t‘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.h(30): error C2059: syntax error: ‘;‘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.h(40):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.h(41): error C2146: syntax error: missing ‘)‘ before identifier ‘_Number‘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.h(41): error C2061: syntax error: identifier ‘_Number‘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.h(41): error C2059: syntax error: ‘;‘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.h(42): error C2059: syntax error: ‘)‘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.h(45):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.h(46): error C2146: syntax error: missing ‘)‘ before identifier ‘_Numerator‘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.h(46): error C2061: syntax error: identifier ‘_Numerator‘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.h(46): error C2059: syntax error: ‘;‘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.h(46): error C2059: syntax error: ‘,‘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.h(48): error C2059: syntax error: ‘)‘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.h(50):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.h(56):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.h(63):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.h(69):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.h(76):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.h(82):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.h(89):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\Program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\Windows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Kits\10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\include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\10.0.10240.0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\ucrt\inttypes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.h(95): error C2143: syntax error: missing ‘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‘ before ‘__cdecl‘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error: command ‘C: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\\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Program Files (x86)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\\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Microsoft Visual Studio 14.0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\\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VC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\\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BIN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\\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x86_amd64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\\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cl.exe‘ failed with exit status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3"/>
      <w:bookmarkEnd w:id="3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4.解决building ‘Crypto.Random.OSRNG.winrandom‘ extension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1.添加VC环境变量，设置用户环境变量，这里划重点！！！是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用户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环境变量，不是系统环境变量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52850" cy="38671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变量名：VCINSTALLDIR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（变量值为vs安装路径下的VC，默认是这个）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变量值：C:\Program Files (x86)\Microsoft Visual Studio 14.0\VC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这句话是一定要执行的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还要 检验是否 成功  ---------  set  查看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 win+R运行cmd，执行命令set CL=/FI”%VCINSTALLDIR%\INCLUDE\stdint.h” %CL%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 再次进入pycryto的解压文件夹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python setup.py install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，看到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48425" cy="421005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能显示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running install_egg_info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就是安装成功了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4"/>
      <w:bookmarkEnd w:id="4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5.注意是Crypto还是crypto,区分大小写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我这里安装成功之后代码alt+enter自动关联的是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crypto.Cipher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然后代码运行报错，点进去AES里面import的是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Crypto.Cipher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_AES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小伙伴如果遇到跟我一样的问题，可以手动进入python\Lib下，我的路径是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E:\Python\Python36\Lib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然后把文件夹crypto改成Crypto。把小写改成大写，刷新下，完美运行~~~~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9B6A5"/>
    <w:multiLevelType w:val="multilevel"/>
    <w:tmpl w:val="B0E9B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FC5C2D0"/>
    <w:multiLevelType w:val="multilevel"/>
    <w:tmpl w:val="DFC5C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7B3F92B"/>
    <w:multiLevelType w:val="multilevel"/>
    <w:tmpl w:val="F7B3F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B2BC105"/>
    <w:multiLevelType w:val="multilevel"/>
    <w:tmpl w:val="0B2BC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5509C46"/>
    <w:multiLevelType w:val="multilevel"/>
    <w:tmpl w:val="15509C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5EE936A"/>
    <w:multiLevelType w:val="multilevel"/>
    <w:tmpl w:val="35EE93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C7005"/>
    <w:rsid w:val="779C7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2018-01-25T13:01:00Z</dcterms:created>
  <dc:creator>Administrator</dc:creator>
  <cp:lastModifiedBy>Administrator</cp:lastModifiedBy>
  <dcterms:modified xsi:type="dcterms:W3CDTF">2018-01-25T13:11:59Z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